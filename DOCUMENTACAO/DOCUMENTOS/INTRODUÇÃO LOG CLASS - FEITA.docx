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E049" w14:textId="29B80352" w:rsidR="007D2418" w:rsidRPr="00321656" w:rsidRDefault="007D2418" w:rsidP="007D2418">
      <w:pPr>
        <w:spacing w:before="240" w:after="240" w:line="240" w:lineRule="auto"/>
        <w:rPr>
          <w:rFonts w:ascii="Times New Roman" w:eastAsia="Times New Roman" w:hAnsi="Times New Roman" w:cs="Times New Roman"/>
          <w:sz w:val="24"/>
          <w:szCs w:val="24"/>
          <w:lang w:eastAsia="pt-BR"/>
        </w:rPr>
      </w:pPr>
      <w:r w:rsidRPr="00321656">
        <w:rPr>
          <w:rFonts w:ascii="Times New Roman" w:eastAsia="Times New Roman" w:hAnsi="Times New Roman" w:cs="Times New Roman"/>
          <w:bCs/>
          <w:color w:val="000000"/>
          <w:sz w:val="24"/>
          <w:szCs w:val="24"/>
          <w:lang w:eastAsia="pt-BR"/>
        </w:rPr>
        <w:t>1. Introdução</w:t>
      </w:r>
    </w:p>
    <w:p w14:paraId="6C340CA3" w14:textId="4A001FF5" w:rsidR="00EE3FDA" w:rsidRPr="00EE3FDA" w:rsidRDefault="00EE3FDA" w:rsidP="00EE3FDA">
      <w:pPr>
        <w:spacing w:before="100" w:beforeAutospacing="1" w:after="100" w:afterAutospacing="1" w:line="240" w:lineRule="auto"/>
        <w:rPr>
          <w:rFonts w:ascii="Times New Roman" w:eastAsia="Times New Roman" w:hAnsi="Times New Roman" w:cs="Times New Roman"/>
          <w:sz w:val="24"/>
          <w:szCs w:val="24"/>
          <w:lang w:eastAsia="pt-BR"/>
        </w:rPr>
      </w:pPr>
      <w:r w:rsidRPr="00EE3FDA">
        <w:rPr>
          <w:rFonts w:ascii="Times New Roman" w:eastAsia="Times New Roman" w:hAnsi="Times New Roman" w:cs="Times New Roman"/>
          <w:sz w:val="24"/>
          <w:szCs w:val="24"/>
          <w:lang w:eastAsia="pt-BR"/>
        </w:rPr>
        <w:t xml:space="preserve">No contexto atual da indústria, a eficiência dos processos logísticos é fundamental para garantir a eficácia operacional das empresas. </w:t>
      </w:r>
      <w:r w:rsidRPr="00321656">
        <w:rPr>
          <w:rFonts w:ascii="Times New Roman" w:eastAsia="Times New Roman" w:hAnsi="Times New Roman" w:cs="Times New Roman"/>
          <w:bCs/>
          <w:sz w:val="24"/>
          <w:szCs w:val="24"/>
          <w:lang w:eastAsia="pt-BR"/>
        </w:rPr>
        <w:t>O processo logístico abrange todas as atividades relacionadas à movimentação e armazenamento de materiais, desde a obtenção de matérias-primas até a entrega dos produtos finais ao consumidor.</w:t>
      </w:r>
      <w:r w:rsidRPr="00EE3FDA">
        <w:rPr>
          <w:rFonts w:ascii="Times New Roman" w:eastAsia="Times New Roman" w:hAnsi="Times New Roman" w:cs="Times New Roman"/>
          <w:sz w:val="24"/>
          <w:szCs w:val="24"/>
          <w:lang w:eastAsia="pt-BR"/>
        </w:rPr>
        <w:t xml:space="preserve"> Ele envolve uma série de operações coordenadas, como transporte, controle de estoques, processamento de pedidos e gestão da cadeia de suprimentos. </w:t>
      </w:r>
      <w:r w:rsidRPr="00321656">
        <w:rPr>
          <w:rFonts w:ascii="Times New Roman" w:eastAsia="Times New Roman" w:hAnsi="Times New Roman" w:cs="Times New Roman"/>
          <w:bCs/>
          <w:sz w:val="24"/>
          <w:szCs w:val="24"/>
          <w:lang w:eastAsia="pt-BR"/>
        </w:rPr>
        <w:t>A importância da logística vai além de apenas mover produtos; ela influencia diretamente a capacidade das empresas de atender às demandas do mercado, reduzir custos operacionais e aumentar a competitividade.</w:t>
      </w:r>
    </w:p>
    <w:p w14:paraId="23D5B484" w14:textId="3F9EFCBB" w:rsidR="00EE3FDA" w:rsidRPr="00321656" w:rsidRDefault="00EE3FDA" w:rsidP="00EE3FDA">
      <w:pPr>
        <w:spacing w:before="100" w:beforeAutospacing="1" w:after="100" w:afterAutospacing="1" w:line="240" w:lineRule="auto"/>
        <w:rPr>
          <w:rFonts w:ascii="Times New Roman" w:eastAsia="Times New Roman" w:hAnsi="Times New Roman" w:cs="Times New Roman"/>
          <w:sz w:val="24"/>
          <w:szCs w:val="24"/>
          <w:lang w:eastAsia="pt-BR"/>
        </w:rPr>
      </w:pPr>
      <w:r w:rsidRPr="00EE3FDA">
        <w:rPr>
          <w:rFonts w:ascii="Times New Roman" w:eastAsia="Times New Roman" w:hAnsi="Times New Roman" w:cs="Times New Roman"/>
          <w:sz w:val="24"/>
          <w:szCs w:val="24"/>
          <w:lang w:eastAsia="pt-BR"/>
        </w:rPr>
        <w:t xml:space="preserve">Uma logística eficiente </w:t>
      </w:r>
      <w:r w:rsidRPr="00321656">
        <w:rPr>
          <w:rFonts w:ascii="Times New Roman" w:eastAsia="Times New Roman" w:hAnsi="Times New Roman" w:cs="Times New Roman"/>
          <w:bCs/>
          <w:sz w:val="24"/>
          <w:szCs w:val="24"/>
          <w:lang w:eastAsia="pt-BR"/>
        </w:rPr>
        <w:t>permite otimizar o uso de recursos</w:t>
      </w:r>
      <w:r w:rsidRPr="00EE3FDA">
        <w:rPr>
          <w:rFonts w:ascii="Times New Roman" w:eastAsia="Times New Roman" w:hAnsi="Times New Roman" w:cs="Times New Roman"/>
          <w:sz w:val="24"/>
          <w:szCs w:val="24"/>
          <w:lang w:eastAsia="pt-BR"/>
        </w:rPr>
        <w:t xml:space="preserve">, minimizando o desperdício e os custos desnecessários, como excesso de estoques ou rotas de transporte mal planejadas. Além disso, </w:t>
      </w:r>
      <w:r w:rsidRPr="00321656">
        <w:rPr>
          <w:rFonts w:ascii="Times New Roman" w:eastAsia="Times New Roman" w:hAnsi="Times New Roman" w:cs="Times New Roman"/>
          <w:bCs/>
          <w:sz w:val="24"/>
          <w:szCs w:val="24"/>
          <w:lang w:eastAsia="pt-BR"/>
        </w:rPr>
        <w:t>contribui para a melhoria dos prazos de entrega</w:t>
      </w:r>
      <w:r w:rsidRPr="00EE3FDA">
        <w:rPr>
          <w:rFonts w:ascii="Times New Roman" w:eastAsia="Times New Roman" w:hAnsi="Times New Roman" w:cs="Times New Roman"/>
          <w:sz w:val="24"/>
          <w:szCs w:val="24"/>
          <w:lang w:eastAsia="pt-BR"/>
        </w:rPr>
        <w:t>, o que impacta positivamente na satisfação do cliente e na fidelização. Em um ambiente globalizado, onde as cadeias de suprimentos se tornam mais complexas e interconectadas, a eficiência logística é crucial para enfrentar desafios como flutuações na demanda, mudanças nos custos de transporte e questões regulatórias.</w:t>
      </w:r>
    </w:p>
    <w:p w14:paraId="26BFDF0D" w14:textId="42D8DA08" w:rsidR="00085F0C" w:rsidRPr="00321656" w:rsidRDefault="00EE3FDA" w:rsidP="00321656">
      <w:pPr>
        <w:pStyle w:val="NormalWeb"/>
      </w:pPr>
      <w:r w:rsidRPr="00321656">
        <w:rPr>
          <w:bCs/>
          <w:color w:val="000000"/>
        </w:rPr>
        <w:t xml:space="preserve">A unidade curricular de Processos Logísticos do curso de </w:t>
      </w:r>
      <w:r w:rsidR="007D2418" w:rsidRPr="00321656">
        <w:rPr>
          <w:bCs/>
          <w:color w:val="000000"/>
        </w:rPr>
        <w:t>A</w:t>
      </w:r>
      <w:r w:rsidRPr="00321656">
        <w:rPr>
          <w:bCs/>
          <w:color w:val="000000"/>
        </w:rPr>
        <w:t xml:space="preserve">prendizagem </w:t>
      </w:r>
      <w:r w:rsidR="00DA107C" w:rsidRPr="00321656">
        <w:rPr>
          <w:bCs/>
          <w:color w:val="000000"/>
        </w:rPr>
        <w:t>I</w:t>
      </w:r>
      <w:r w:rsidRPr="00321656">
        <w:rPr>
          <w:bCs/>
          <w:color w:val="000000"/>
        </w:rPr>
        <w:t xml:space="preserve">ndustrial de Auxiliar de Linha de Produção no SENAI, é projetada para fornecer aos alunos conhecimentos e habilidades </w:t>
      </w:r>
      <w:ins w:id="0" w:author="Ilana Lopes Matias" w:date="2024-09-26T12:10:00Z">
        <w:r w:rsidRPr="00321656">
          <w:rPr>
            <w:bCs/>
            <w:color w:val="000000"/>
          </w:rPr>
          <w:t xml:space="preserve">essenciais </w:t>
        </w:r>
      </w:ins>
      <w:del w:id="1" w:author="Ilana Lopes Matias" w:date="2024-09-26T12:10:00Z">
        <w:r w:rsidRPr="00321656" w:rsidDel="00363D53">
          <w:rPr>
            <w:bCs/>
            <w:color w:val="000000"/>
          </w:rPr>
          <w:delText xml:space="preserve">vitais </w:delText>
        </w:r>
      </w:del>
      <w:r w:rsidRPr="00321656">
        <w:rPr>
          <w:bCs/>
          <w:color w:val="000000"/>
        </w:rPr>
        <w:t xml:space="preserve">para o gerenciamento de recebimento, movimentação, armazenamento, embalagem de produtos e controle de estoque. Contudo, uma lacuna significativa foi identificada na formação dos alunos: </w:t>
      </w:r>
      <w:commentRangeStart w:id="2"/>
      <w:r w:rsidRPr="00321656">
        <w:rPr>
          <w:bCs/>
          <w:color w:val="000000"/>
        </w:rPr>
        <w:t>a omissão de um sistema que simula o processo de cadastramento de produtos, oferecendo um ambiente de treinamento automatizado e eficiente nas aulas de logística.</w:t>
      </w:r>
      <w:commentRangeEnd w:id="2"/>
      <w:r w:rsidRPr="00321656">
        <w:rPr>
          <w:rStyle w:val="Refdecomentrio"/>
          <w:sz w:val="24"/>
          <w:szCs w:val="24"/>
        </w:rPr>
        <w:commentReference w:id="2"/>
      </w:r>
      <w:r w:rsidR="00ED273E" w:rsidRPr="00321656">
        <w:rPr>
          <w:bCs/>
          <w:color w:val="000000"/>
        </w:rPr>
        <w:t xml:space="preserve"> </w:t>
      </w:r>
      <w:r w:rsidR="00ED273E" w:rsidRPr="00321656">
        <w:t xml:space="preserve">A introdução de um sistema simulado de cadastramento de produtos nas aulas de logística  melhora a aprendizagem ao permitir que os alunos pratiquem em um ambiente automatizado, semelhante ao real. </w:t>
      </w:r>
      <w:bookmarkStart w:id="3" w:name="_GoBack"/>
      <w:bookmarkEnd w:id="3"/>
      <w:r w:rsidR="00085F0C">
        <w:rPr>
          <w:color w:val="000000"/>
        </w:rPr>
        <w:t>Essa experiência prática facilitará a adaptação dos alunos às exigências do mercado de trabalho, resultando em uma maior empregabilidade e eficácia na execução de processos logísticos em ambientes industriais reais.</w:t>
      </w:r>
    </w:p>
    <w:p w14:paraId="40267A90" w14:textId="77777777" w:rsidR="008D1BC4" w:rsidRPr="00321656" w:rsidRDefault="008D1BC4" w:rsidP="008D1BC4">
      <w:pPr>
        <w:spacing w:after="0" w:line="240" w:lineRule="auto"/>
        <w:ind w:left="720"/>
        <w:textAlignment w:val="baseline"/>
        <w:rPr>
          <w:rFonts w:ascii="Times New Roman" w:eastAsia="Times New Roman" w:hAnsi="Times New Roman" w:cs="Times New Roman"/>
          <w:bCs/>
          <w:color w:val="000000"/>
          <w:sz w:val="24"/>
          <w:szCs w:val="24"/>
          <w:lang w:eastAsia="pt-BR"/>
        </w:rPr>
      </w:pPr>
    </w:p>
    <w:p w14:paraId="5CDD649C" w14:textId="52BAC7CE" w:rsidR="008D1BC4" w:rsidRPr="00321656" w:rsidRDefault="008D1BC4" w:rsidP="008D1BC4">
      <w:pPr>
        <w:rPr>
          <w:rFonts w:ascii="Times New Roman" w:hAnsi="Times New Roman" w:cs="Times New Roman"/>
          <w:sz w:val="24"/>
          <w:szCs w:val="24"/>
        </w:rPr>
      </w:pPr>
      <w:r w:rsidRPr="00321656">
        <w:rPr>
          <w:rFonts w:ascii="Times New Roman" w:hAnsi="Times New Roman" w:cs="Times New Roman"/>
          <w:sz w:val="24"/>
          <w:szCs w:val="24"/>
        </w:rPr>
        <w:t>1.</w:t>
      </w:r>
      <w:r w:rsidR="00F13AE4" w:rsidRPr="00321656">
        <w:rPr>
          <w:rFonts w:ascii="Times New Roman" w:hAnsi="Times New Roman" w:cs="Times New Roman"/>
          <w:sz w:val="24"/>
          <w:szCs w:val="24"/>
        </w:rPr>
        <w:t>2.</w:t>
      </w:r>
      <w:r w:rsidRPr="00321656">
        <w:rPr>
          <w:rFonts w:ascii="Times New Roman" w:hAnsi="Times New Roman" w:cs="Times New Roman"/>
          <w:sz w:val="24"/>
          <w:szCs w:val="24"/>
        </w:rPr>
        <w:t xml:space="preserve"> Hipótese</w:t>
      </w:r>
    </w:p>
    <w:p w14:paraId="68D14A91" w14:textId="57EE32C3" w:rsidR="008D1BC4" w:rsidRDefault="00F13AE4" w:rsidP="00321656">
      <w:pPr>
        <w:rPr>
          <w:rFonts w:ascii="Times New Roman" w:hAnsi="Times New Roman" w:cs="Times New Roman"/>
          <w:sz w:val="24"/>
          <w:szCs w:val="24"/>
        </w:rPr>
      </w:pPr>
      <w:r w:rsidRPr="00321656">
        <w:rPr>
          <w:rFonts w:ascii="Times New Roman" w:hAnsi="Times New Roman" w:cs="Times New Roman"/>
          <w:sz w:val="24"/>
          <w:szCs w:val="24"/>
        </w:rPr>
        <w:t>A introdução de um sistema simulado para o cadastramento e gerenciamento de produtos na unidade curricular de Processos Logísticos do SENAI pode contribuir significativamente para aprimorar a aprendizagem dos alunos, ao proporcionar uma compreensão prática das operações logísticas e desenvolver habilidades técnicas essenciais.</w:t>
      </w:r>
    </w:p>
    <w:p w14:paraId="681E3988" w14:textId="77777777" w:rsidR="00321656" w:rsidRPr="00EE3FDA" w:rsidRDefault="00321656" w:rsidP="00321656">
      <w:pPr>
        <w:rPr>
          <w:rFonts w:ascii="Times New Roman" w:hAnsi="Times New Roman" w:cs="Times New Roman"/>
          <w:sz w:val="24"/>
          <w:szCs w:val="24"/>
        </w:rPr>
      </w:pPr>
    </w:p>
    <w:p w14:paraId="160D5677" w14:textId="1C826DCB" w:rsidR="006D6C21" w:rsidRPr="00321656" w:rsidRDefault="006D6C21" w:rsidP="006D6C21">
      <w:pPr>
        <w:spacing w:before="240" w:after="240" w:line="240" w:lineRule="auto"/>
        <w:rPr>
          <w:rFonts w:ascii="Times New Roman" w:eastAsia="Times New Roman" w:hAnsi="Times New Roman" w:cs="Times New Roman"/>
          <w:sz w:val="24"/>
          <w:szCs w:val="24"/>
          <w:lang w:eastAsia="pt-BR"/>
        </w:rPr>
      </w:pPr>
      <w:r w:rsidRPr="00321656">
        <w:rPr>
          <w:rFonts w:ascii="Times New Roman" w:eastAsia="Times New Roman" w:hAnsi="Times New Roman" w:cs="Times New Roman"/>
          <w:bCs/>
          <w:color w:val="000000"/>
          <w:sz w:val="24"/>
          <w:szCs w:val="24"/>
          <w:lang w:eastAsia="pt-BR"/>
        </w:rPr>
        <w:t>1.</w:t>
      </w:r>
      <w:r w:rsidR="00F13AE4" w:rsidRPr="00321656">
        <w:rPr>
          <w:rFonts w:ascii="Times New Roman" w:eastAsia="Times New Roman" w:hAnsi="Times New Roman" w:cs="Times New Roman"/>
          <w:bCs/>
          <w:color w:val="000000"/>
          <w:sz w:val="24"/>
          <w:szCs w:val="24"/>
          <w:lang w:eastAsia="pt-BR"/>
        </w:rPr>
        <w:t>3.</w:t>
      </w:r>
      <w:r w:rsidRPr="00321656">
        <w:rPr>
          <w:rFonts w:ascii="Times New Roman" w:eastAsia="Times New Roman" w:hAnsi="Times New Roman" w:cs="Times New Roman"/>
          <w:bCs/>
          <w:color w:val="000000"/>
          <w:sz w:val="24"/>
          <w:szCs w:val="24"/>
          <w:lang w:eastAsia="pt-BR"/>
        </w:rPr>
        <w:t xml:space="preserve"> Objetivo Geral</w:t>
      </w:r>
    </w:p>
    <w:p w14:paraId="18BAC86F" w14:textId="73D5B163" w:rsidR="006D6C21" w:rsidRPr="00321656" w:rsidRDefault="006D6C21" w:rsidP="006D6C21">
      <w:pPr>
        <w:spacing w:before="240" w:after="240" w:line="240" w:lineRule="auto"/>
        <w:rPr>
          <w:rFonts w:ascii="Times New Roman" w:eastAsia="Times New Roman" w:hAnsi="Times New Roman" w:cs="Times New Roman"/>
          <w:sz w:val="24"/>
          <w:szCs w:val="24"/>
          <w:lang w:eastAsia="pt-BR"/>
        </w:rPr>
      </w:pPr>
      <w:commentRangeStart w:id="4"/>
      <w:r w:rsidRPr="00321656">
        <w:rPr>
          <w:rFonts w:ascii="Times New Roman" w:eastAsia="Times New Roman" w:hAnsi="Times New Roman" w:cs="Times New Roman"/>
          <w:bCs/>
          <w:color w:val="000000"/>
          <w:sz w:val="24"/>
          <w:szCs w:val="24"/>
          <w:lang w:eastAsia="pt-BR"/>
        </w:rPr>
        <w:t>Desenvolver um sistema para o cadastramento e gerenciamento de produtos e materiais destinados aos alunos do curso de</w:t>
      </w:r>
      <w:r w:rsidR="00DA107C" w:rsidRPr="00321656">
        <w:rPr>
          <w:rFonts w:ascii="Times New Roman" w:eastAsia="Times New Roman" w:hAnsi="Times New Roman" w:cs="Times New Roman"/>
          <w:bCs/>
          <w:color w:val="000000"/>
          <w:sz w:val="24"/>
          <w:szCs w:val="24"/>
          <w:lang w:eastAsia="pt-BR"/>
        </w:rPr>
        <w:t xml:space="preserve"> </w:t>
      </w:r>
      <w:proofErr w:type="spellStart"/>
      <w:r w:rsidR="00DA107C" w:rsidRPr="00321656">
        <w:rPr>
          <w:rFonts w:ascii="Times New Roman" w:eastAsia="Times New Roman" w:hAnsi="Times New Roman" w:cs="Times New Roman"/>
          <w:bCs/>
          <w:color w:val="000000"/>
          <w:sz w:val="24"/>
          <w:szCs w:val="24"/>
          <w:lang w:eastAsia="pt-BR"/>
        </w:rPr>
        <w:t>de</w:t>
      </w:r>
      <w:proofErr w:type="spellEnd"/>
      <w:r w:rsidR="00DA107C" w:rsidRPr="00321656">
        <w:rPr>
          <w:rFonts w:ascii="Times New Roman" w:eastAsia="Times New Roman" w:hAnsi="Times New Roman" w:cs="Times New Roman"/>
          <w:bCs/>
          <w:color w:val="000000"/>
          <w:sz w:val="24"/>
          <w:szCs w:val="24"/>
          <w:lang w:eastAsia="pt-BR"/>
        </w:rPr>
        <w:t xml:space="preserve"> </w:t>
      </w:r>
      <w:r w:rsidR="00DA107C" w:rsidRPr="00321656">
        <w:rPr>
          <w:rFonts w:ascii="Times New Roman" w:hAnsi="Times New Roman" w:cs="Times New Roman"/>
          <w:bCs/>
          <w:color w:val="000000"/>
          <w:sz w:val="24"/>
          <w:szCs w:val="24"/>
        </w:rPr>
        <w:t>A</w:t>
      </w:r>
      <w:r w:rsidR="00DA107C" w:rsidRPr="00321656">
        <w:rPr>
          <w:rFonts w:ascii="Times New Roman" w:eastAsia="Times New Roman" w:hAnsi="Times New Roman" w:cs="Times New Roman"/>
          <w:bCs/>
          <w:color w:val="000000"/>
          <w:sz w:val="24"/>
          <w:szCs w:val="24"/>
          <w:lang w:eastAsia="pt-BR"/>
        </w:rPr>
        <w:t xml:space="preserve">prendizagem </w:t>
      </w:r>
      <w:r w:rsidR="00DA107C" w:rsidRPr="00321656">
        <w:rPr>
          <w:rFonts w:ascii="Times New Roman" w:hAnsi="Times New Roman" w:cs="Times New Roman"/>
          <w:bCs/>
          <w:color w:val="000000"/>
          <w:sz w:val="24"/>
          <w:szCs w:val="24"/>
        </w:rPr>
        <w:t>I</w:t>
      </w:r>
      <w:r w:rsidR="00DA107C" w:rsidRPr="00321656">
        <w:rPr>
          <w:rFonts w:ascii="Times New Roman" w:eastAsia="Times New Roman" w:hAnsi="Times New Roman" w:cs="Times New Roman"/>
          <w:bCs/>
          <w:color w:val="000000"/>
          <w:sz w:val="24"/>
          <w:szCs w:val="24"/>
          <w:lang w:eastAsia="pt-BR"/>
        </w:rPr>
        <w:t>ndustrial de Auxiliar de Linha de Produção no SENAI</w:t>
      </w:r>
      <w:r w:rsidR="00DA107C" w:rsidRPr="00321656">
        <w:rPr>
          <w:rFonts w:ascii="Times New Roman" w:eastAsia="Times New Roman" w:hAnsi="Times New Roman" w:cs="Times New Roman"/>
          <w:bCs/>
          <w:color w:val="000000"/>
          <w:sz w:val="24"/>
          <w:szCs w:val="24"/>
          <w:lang w:eastAsia="pt-BR"/>
        </w:rPr>
        <w:t>.</w:t>
      </w:r>
      <w:r w:rsidRPr="00321656">
        <w:rPr>
          <w:rFonts w:ascii="Times New Roman" w:eastAsia="Times New Roman" w:hAnsi="Times New Roman" w:cs="Times New Roman"/>
          <w:bCs/>
          <w:color w:val="000000"/>
          <w:sz w:val="24"/>
          <w:szCs w:val="24"/>
          <w:lang w:eastAsia="pt-BR"/>
        </w:rPr>
        <w:t xml:space="preserve"> </w:t>
      </w:r>
      <w:commentRangeEnd w:id="4"/>
      <w:r w:rsidR="00C93904" w:rsidRPr="00321656">
        <w:rPr>
          <w:rStyle w:val="Refdecomentrio"/>
          <w:rFonts w:ascii="Times New Roman" w:hAnsi="Times New Roman" w:cs="Times New Roman"/>
          <w:sz w:val="24"/>
          <w:szCs w:val="24"/>
        </w:rPr>
        <w:commentReference w:id="4"/>
      </w:r>
      <w:commentRangeStart w:id="5"/>
      <w:del w:id="6" w:author="Ilana Lopes Matias" w:date="2024-09-26T12:27:00Z">
        <w:r w:rsidRPr="00321656" w:rsidDel="00CC7018">
          <w:rPr>
            <w:rFonts w:ascii="Times New Roman" w:eastAsia="Times New Roman" w:hAnsi="Times New Roman" w:cs="Times New Roman"/>
            <w:bCs/>
            <w:color w:val="000000"/>
            <w:sz w:val="24"/>
            <w:szCs w:val="24"/>
            <w:lang w:eastAsia="pt-BR"/>
          </w:rPr>
          <w:delText>O programa tem como objetivo preencher a lacuna existente na formação prática dos alunos, oferecendo uma ferramenta que simula operações típicas de sistemas industriais, como o SAP (Systemanalysis Programmentwicklung, que, em Português, significa Desenvolvimento de Programas para Análise de Sistema). Através desse projeto, os alunos poderão aplicar conceitos da unidade curricular de Processos Logísticos, incluindo recebimento, movimentação, armazenamento, embalagem e controle de estoque, conforme as normas técnicas da produção industrial. O software visa proporcionar uma experiência prática que complementa a formação teórica, preparando os alunos para uma integração mais eficaz ao mercado de trabalho e aos processos produtivos da indústria.</w:delText>
        </w:r>
      </w:del>
      <w:commentRangeEnd w:id="5"/>
      <w:r w:rsidR="00CC7018" w:rsidRPr="00321656">
        <w:rPr>
          <w:rStyle w:val="Refdecomentrio"/>
          <w:rFonts w:ascii="Times New Roman" w:hAnsi="Times New Roman" w:cs="Times New Roman"/>
          <w:sz w:val="24"/>
          <w:szCs w:val="24"/>
        </w:rPr>
        <w:commentReference w:id="5"/>
      </w:r>
    </w:p>
    <w:p w14:paraId="50A7FC73" w14:textId="77777777" w:rsidR="006D6C21" w:rsidRPr="00321656" w:rsidRDefault="006D6C21" w:rsidP="006D6C21">
      <w:pPr>
        <w:spacing w:after="240" w:line="240" w:lineRule="auto"/>
        <w:rPr>
          <w:rFonts w:ascii="Times New Roman" w:eastAsia="Times New Roman" w:hAnsi="Times New Roman" w:cs="Times New Roman"/>
          <w:sz w:val="24"/>
          <w:szCs w:val="24"/>
          <w:lang w:eastAsia="pt-BR"/>
        </w:rPr>
      </w:pPr>
    </w:p>
    <w:p w14:paraId="578CB579" w14:textId="093542E9" w:rsidR="006D6C21" w:rsidRPr="00321656" w:rsidRDefault="006D6C21" w:rsidP="006D6C21">
      <w:pPr>
        <w:spacing w:before="240" w:after="240" w:line="240" w:lineRule="auto"/>
        <w:rPr>
          <w:rFonts w:ascii="Times New Roman" w:eastAsia="Times New Roman" w:hAnsi="Times New Roman" w:cs="Times New Roman"/>
          <w:sz w:val="24"/>
          <w:szCs w:val="24"/>
          <w:lang w:eastAsia="pt-BR"/>
        </w:rPr>
      </w:pPr>
      <w:r w:rsidRPr="00321656">
        <w:rPr>
          <w:rFonts w:ascii="Times New Roman" w:eastAsia="Times New Roman" w:hAnsi="Times New Roman" w:cs="Times New Roman"/>
          <w:bCs/>
          <w:color w:val="000000"/>
          <w:sz w:val="24"/>
          <w:szCs w:val="24"/>
          <w:lang w:eastAsia="pt-BR"/>
        </w:rPr>
        <w:t>1.</w:t>
      </w:r>
      <w:r w:rsidR="00F13AE4" w:rsidRPr="00321656">
        <w:rPr>
          <w:rFonts w:ascii="Times New Roman" w:eastAsia="Times New Roman" w:hAnsi="Times New Roman" w:cs="Times New Roman"/>
          <w:bCs/>
          <w:color w:val="000000"/>
          <w:sz w:val="24"/>
          <w:szCs w:val="24"/>
          <w:lang w:eastAsia="pt-BR"/>
        </w:rPr>
        <w:t>4</w:t>
      </w:r>
      <w:r w:rsidRPr="00321656">
        <w:rPr>
          <w:rFonts w:ascii="Times New Roman" w:eastAsia="Times New Roman" w:hAnsi="Times New Roman" w:cs="Times New Roman"/>
          <w:bCs/>
          <w:color w:val="000000"/>
          <w:sz w:val="24"/>
          <w:szCs w:val="24"/>
          <w:lang w:eastAsia="pt-BR"/>
        </w:rPr>
        <w:t>. Objetivos Específicos</w:t>
      </w:r>
    </w:p>
    <w:p w14:paraId="715A66FE" w14:textId="77777777" w:rsidR="00DA107C" w:rsidRPr="00321656" w:rsidRDefault="00DA107C" w:rsidP="006D6C21">
      <w:pPr>
        <w:numPr>
          <w:ilvl w:val="0"/>
          <w:numId w:val="1"/>
        </w:numPr>
        <w:spacing w:after="0" w:line="240" w:lineRule="auto"/>
        <w:textAlignment w:val="baseline"/>
        <w:rPr>
          <w:rFonts w:ascii="Times New Roman" w:eastAsia="Times New Roman" w:hAnsi="Times New Roman" w:cs="Times New Roman"/>
          <w:bCs/>
          <w:color w:val="000000"/>
          <w:sz w:val="24"/>
          <w:szCs w:val="24"/>
          <w:lang w:eastAsia="pt-BR"/>
        </w:rPr>
      </w:pPr>
      <w:r w:rsidRPr="00321656">
        <w:rPr>
          <w:rFonts w:ascii="Times New Roman" w:hAnsi="Times New Roman" w:cs="Times New Roman"/>
          <w:sz w:val="24"/>
          <w:szCs w:val="24"/>
        </w:rPr>
        <w:t xml:space="preserve">Entrevistar docentes e alunos do curso de Auxiliar de Linha de Produção para identificar as demandas e necessidades relacionadas ao gerenciamento de </w:t>
      </w:r>
      <w:proofErr w:type="spellStart"/>
      <w:r w:rsidRPr="00321656">
        <w:rPr>
          <w:rFonts w:ascii="Times New Roman" w:hAnsi="Times New Roman" w:cs="Times New Roman"/>
          <w:sz w:val="24"/>
          <w:szCs w:val="24"/>
        </w:rPr>
        <w:t>estoque.</w:t>
      </w:r>
      <w:proofErr w:type="spellEnd"/>
    </w:p>
    <w:p w14:paraId="663A782D" w14:textId="76518C3F" w:rsidR="00DA107C" w:rsidRPr="00321656" w:rsidRDefault="00DA107C" w:rsidP="006D6C21">
      <w:pPr>
        <w:numPr>
          <w:ilvl w:val="0"/>
          <w:numId w:val="1"/>
        </w:numPr>
        <w:spacing w:after="0" w:line="240" w:lineRule="auto"/>
        <w:textAlignment w:val="baseline"/>
        <w:rPr>
          <w:rFonts w:ascii="Times New Roman" w:eastAsia="Times New Roman" w:hAnsi="Times New Roman" w:cs="Times New Roman"/>
          <w:bCs/>
          <w:color w:val="000000"/>
          <w:sz w:val="24"/>
          <w:szCs w:val="24"/>
          <w:lang w:eastAsia="pt-BR"/>
        </w:rPr>
      </w:pPr>
      <w:r w:rsidRPr="00321656">
        <w:rPr>
          <w:rFonts w:ascii="Times New Roman" w:hAnsi="Times New Roman" w:cs="Times New Roman"/>
          <w:sz w:val="24"/>
          <w:szCs w:val="24"/>
        </w:rPr>
        <w:t>Analisar os dados coletados para determinar quais funcionalidades são prioritárias para o sistema simulado.</w:t>
      </w:r>
    </w:p>
    <w:p w14:paraId="317E54E2" w14:textId="6650AFC9" w:rsidR="00DA107C" w:rsidRPr="00321656" w:rsidRDefault="00DA107C" w:rsidP="006D6C21">
      <w:pPr>
        <w:numPr>
          <w:ilvl w:val="0"/>
          <w:numId w:val="1"/>
        </w:numPr>
        <w:spacing w:after="0" w:line="240" w:lineRule="auto"/>
        <w:textAlignment w:val="baseline"/>
        <w:rPr>
          <w:rFonts w:ascii="Times New Roman" w:eastAsia="Times New Roman" w:hAnsi="Times New Roman" w:cs="Times New Roman"/>
          <w:bCs/>
          <w:color w:val="000000"/>
          <w:sz w:val="24"/>
          <w:szCs w:val="24"/>
          <w:lang w:eastAsia="pt-BR"/>
        </w:rPr>
      </w:pPr>
      <w:r w:rsidRPr="00321656">
        <w:rPr>
          <w:rFonts w:ascii="Times New Roman" w:hAnsi="Times New Roman" w:cs="Times New Roman"/>
          <w:sz w:val="24"/>
          <w:szCs w:val="24"/>
        </w:rPr>
        <w:t>Levantar e pesquisar bibliografia sobre conceitos relevantes, como processos logísticos, gerenciamento de estoque e linguagens de programação que possam ser utilizadas.</w:t>
      </w:r>
    </w:p>
    <w:p w14:paraId="40749826" w14:textId="08E7445C" w:rsidR="00DA107C" w:rsidRPr="00321656" w:rsidRDefault="00DA107C" w:rsidP="006D6C21">
      <w:pPr>
        <w:numPr>
          <w:ilvl w:val="0"/>
          <w:numId w:val="1"/>
        </w:numPr>
        <w:spacing w:after="0" w:line="240" w:lineRule="auto"/>
        <w:textAlignment w:val="baseline"/>
        <w:rPr>
          <w:rFonts w:ascii="Times New Roman" w:eastAsia="Times New Roman" w:hAnsi="Times New Roman" w:cs="Times New Roman"/>
          <w:bCs/>
          <w:color w:val="000000"/>
          <w:sz w:val="24"/>
          <w:szCs w:val="24"/>
          <w:lang w:eastAsia="pt-BR"/>
        </w:rPr>
      </w:pPr>
      <w:r w:rsidRPr="00321656">
        <w:rPr>
          <w:rFonts w:ascii="Times New Roman" w:hAnsi="Times New Roman" w:cs="Times New Roman"/>
          <w:sz w:val="24"/>
          <w:szCs w:val="24"/>
        </w:rPr>
        <w:t>Estudar as melhores práticas em sistemas de gerenciamento de estoque, considerando tanto a teoria quanto exemplos práticos.</w:t>
      </w:r>
    </w:p>
    <w:p w14:paraId="3591CFC9" w14:textId="35DD2F9B" w:rsidR="00DA107C" w:rsidRPr="00321656" w:rsidRDefault="00DA107C" w:rsidP="00DA107C">
      <w:pPr>
        <w:spacing w:after="0" w:line="240" w:lineRule="auto"/>
        <w:ind w:left="720"/>
        <w:textAlignment w:val="baseline"/>
        <w:rPr>
          <w:rFonts w:ascii="Times New Roman" w:eastAsia="Times New Roman" w:hAnsi="Times New Roman" w:cs="Times New Roman"/>
          <w:bCs/>
          <w:color w:val="000000"/>
          <w:sz w:val="24"/>
          <w:szCs w:val="24"/>
          <w:lang w:eastAsia="pt-BR"/>
        </w:rPr>
      </w:pPr>
    </w:p>
    <w:p w14:paraId="42A2A87F" w14:textId="7CA34814" w:rsidR="007D2418" w:rsidRPr="00321656" w:rsidRDefault="00836317" w:rsidP="00836317">
      <w:pPr>
        <w:pStyle w:val="NormalWeb"/>
        <w:spacing w:before="240" w:beforeAutospacing="0" w:after="240" w:afterAutospacing="0"/>
        <w:rPr>
          <w:bCs/>
          <w:color w:val="000000"/>
        </w:rPr>
      </w:pPr>
      <w:r w:rsidRPr="00321656">
        <w:rPr>
          <w:bCs/>
          <w:color w:val="000000"/>
        </w:rPr>
        <w:t>1.</w:t>
      </w:r>
      <w:r w:rsidR="00F13AE4" w:rsidRPr="00321656">
        <w:rPr>
          <w:bCs/>
          <w:color w:val="000000"/>
        </w:rPr>
        <w:t>5.</w:t>
      </w:r>
      <w:r w:rsidR="00A233B1" w:rsidRPr="00321656">
        <w:rPr>
          <w:bCs/>
          <w:color w:val="000000"/>
        </w:rPr>
        <w:t xml:space="preserve"> </w:t>
      </w:r>
      <w:r w:rsidRPr="00321656">
        <w:rPr>
          <w:bCs/>
          <w:color w:val="000000"/>
        </w:rPr>
        <w:t>Justificativa</w:t>
      </w:r>
    </w:p>
    <w:p w14:paraId="59D11B74" w14:textId="6A91F650" w:rsidR="007D2418" w:rsidRPr="00321656" w:rsidRDefault="007D2418" w:rsidP="00321656">
      <w:pPr>
        <w:spacing w:before="240" w:after="240" w:line="240" w:lineRule="auto"/>
        <w:rPr>
          <w:rFonts w:ascii="Times New Roman" w:eastAsia="Times New Roman" w:hAnsi="Times New Roman" w:cs="Times New Roman"/>
          <w:sz w:val="24"/>
          <w:szCs w:val="24"/>
          <w:lang w:eastAsia="pt-BR"/>
        </w:rPr>
      </w:pPr>
      <w:commentRangeStart w:id="7"/>
      <w:r w:rsidRPr="00321656">
        <w:rPr>
          <w:rFonts w:ascii="Times New Roman" w:eastAsia="Times New Roman" w:hAnsi="Times New Roman" w:cs="Times New Roman"/>
          <w:bCs/>
          <w:color w:val="000000"/>
          <w:sz w:val="24"/>
          <w:szCs w:val="24"/>
          <w:lang w:eastAsia="pt-BR"/>
        </w:rPr>
        <w:t xml:space="preserve">A relevância desta pesquisa reside na necessidade de criar uma solução educacional que simula o uso de um sistema de gerenciamento de estoque, permitindo que os alunos desenvolvam habilidades práticas em um ambiente controlado. O desenvolvimento de um sistema simulado baseado em uma plataforma online permitirá aos alunos experimentar diretamente as funcionalidades de um sistema de gerenciamento de estoque similar ao </w:t>
      </w:r>
      <w:commentRangeStart w:id="8"/>
      <w:r w:rsidRPr="00321656">
        <w:rPr>
          <w:rFonts w:ascii="Times New Roman" w:eastAsia="Times New Roman" w:hAnsi="Times New Roman" w:cs="Times New Roman"/>
          <w:bCs/>
          <w:color w:val="000000"/>
          <w:sz w:val="24"/>
          <w:szCs w:val="24"/>
          <w:lang w:eastAsia="pt-BR"/>
        </w:rPr>
        <w:t>SAP</w:t>
      </w:r>
      <w:commentRangeEnd w:id="8"/>
      <w:r w:rsidRPr="00321656">
        <w:rPr>
          <w:rStyle w:val="Refdecomentrio"/>
          <w:rFonts w:ascii="Times New Roman" w:hAnsi="Times New Roman" w:cs="Times New Roman"/>
          <w:sz w:val="24"/>
          <w:szCs w:val="24"/>
        </w:rPr>
        <w:commentReference w:id="8"/>
      </w:r>
      <w:r w:rsidRPr="00321656">
        <w:rPr>
          <w:rFonts w:ascii="Times New Roman" w:eastAsia="Times New Roman" w:hAnsi="Times New Roman" w:cs="Times New Roman"/>
          <w:bCs/>
          <w:color w:val="000000"/>
          <w:sz w:val="24"/>
          <w:szCs w:val="24"/>
          <w:lang w:eastAsia="pt-BR"/>
        </w:rPr>
        <w:t xml:space="preserve"> (</w:t>
      </w:r>
      <w:r w:rsidRPr="00321656">
        <w:rPr>
          <w:rFonts w:ascii="Times New Roman" w:hAnsi="Times New Roman" w:cs="Times New Roman"/>
          <w:sz w:val="24"/>
          <w:szCs w:val="24"/>
        </w:rPr>
        <w:t xml:space="preserve">Systems, </w:t>
      </w:r>
      <w:proofErr w:type="spellStart"/>
      <w:r w:rsidRPr="00321656">
        <w:rPr>
          <w:rFonts w:ascii="Times New Roman" w:hAnsi="Times New Roman" w:cs="Times New Roman"/>
          <w:sz w:val="24"/>
          <w:szCs w:val="24"/>
        </w:rPr>
        <w:t>Applications</w:t>
      </w:r>
      <w:proofErr w:type="spellEnd"/>
      <w:r w:rsidRPr="00321656">
        <w:rPr>
          <w:rFonts w:ascii="Times New Roman" w:hAnsi="Times New Roman" w:cs="Times New Roman"/>
          <w:sz w:val="24"/>
          <w:szCs w:val="24"/>
        </w:rPr>
        <w:t xml:space="preserve">, and </w:t>
      </w:r>
      <w:proofErr w:type="spellStart"/>
      <w:r w:rsidRPr="00321656">
        <w:rPr>
          <w:rFonts w:ascii="Times New Roman" w:hAnsi="Times New Roman" w:cs="Times New Roman"/>
          <w:sz w:val="24"/>
          <w:szCs w:val="24"/>
        </w:rPr>
        <w:t>Products</w:t>
      </w:r>
      <w:proofErr w:type="spellEnd"/>
      <w:r w:rsidRPr="00321656">
        <w:rPr>
          <w:rFonts w:ascii="Times New Roman" w:hAnsi="Times New Roman" w:cs="Times New Roman"/>
          <w:sz w:val="24"/>
          <w:szCs w:val="24"/>
        </w:rPr>
        <w:t xml:space="preserve"> in Data </w:t>
      </w:r>
      <w:proofErr w:type="spellStart"/>
      <w:r w:rsidRPr="00321656">
        <w:rPr>
          <w:rFonts w:ascii="Times New Roman" w:hAnsi="Times New Roman" w:cs="Times New Roman"/>
          <w:sz w:val="24"/>
          <w:szCs w:val="24"/>
        </w:rPr>
        <w:t>Processing</w:t>
      </w:r>
      <w:proofErr w:type="spellEnd"/>
      <w:r w:rsidRPr="00321656">
        <w:rPr>
          <w:rFonts w:ascii="Times New Roman" w:hAnsi="Times New Roman" w:cs="Times New Roman"/>
          <w:sz w:val="24"/>
          <w:szCs w:val="24"/>
        </w:rPr>
        <w:t>)</w:t>
      </w:r>
      <w:r w:rsidRPr="00321656">
        <w:rPr>
          <w:rFonts w:ascii="Times New Roman" w:eastAsia="Times New Roman" w:hAnsi="Times New Roman" w:cs="Times New Roman"/>
          <w:bCs/>
          <w:color w:val="000000"/>
          <w:sz w:val="24"/>
          <w:szCs w:val="24"/>
          <w:lang w:eastAsia="pt-BR"/>
        </w:rPr>
        <w:t>. Essa abordagem proporcionará uma experiência prática mais autêntica e relevante, preparando os alunos para o uso de ferramentas tecnológicas avançadas que eles encontrarão em suas futuras carreiras na indústria.</w:t>
      </w:r>
      <w:commentRangeEnd w:id="7"/>
      <w:r w:rsidRPr="00321656">
        <w:rPr>
          <w:rStyle w:val="Refdecomentrio"/>
          <w:rFonts w:ascii="Times New Roman" w:hAnsi="Times New Roman" w:cs="Times New Roman"/>
          <w:sz w:val="24"/>
          <w:szCs w:val="24"/>
        </w:rPr>
        <w:commentReference w:id="7"/>
      </w:r>
    </w:p>
    <w:p w14:paraId="5AC7CC25" w14:textId="5A6D2AE5" w:rsidR="00836317" w:rsidRPr="00321656" w:rsidRDefault="00836317" w:rsidP="00F13AE4">
      <w:pPr>
        <w:pStyle w:val="NormalWeb"/>
        <w:spacing w:before="240" w:beforeAutospacing="0" w:after="240" w:afterAutospacing="0"/>
      </w:pPr>
      <w:r w:rsidRPr="00321656">
        <w:rPr>
          <w:bCs/>
          <w:color w:val="000000"/>
        </w:rPr>
        <w:t>A escolha deste projeto está diretamente relacionada à necessidade de fornecer aos alunos do curso de Auxiliar de Linha de Produção uma ferramenta prática que complemente sua formação teórica. O desenvolvimento de um sistema simulado para o cadastramento e gerenciamento de produtos é justificado por vários aspectos:</w:t>
      </w:r>
      <w:r w:rsidR="00F13AE4" w:rsidRPr="00321656">
        <w:rPr>
          <w:bCs/>
          <w:color w:val="000000"/>
        </w:rPr>
        <w:t xml:space="preserve"> </w:t>
      </w:r>
      <w:r w:rsidR="00F13AE4" w:rsidRPr="00321656">
        <w:t>e</w:t>
      </w:r>
      <w:r w:rsidR="00F13AE4" w:rsidRPr="00321656">
        <w:t>ste projeto visa enriquecer o aprendizado dos alunos ao oferecer uma aplicação prática dos conceitos abordados na unidade curricular de Processos Logísticos. A simulação de um sistema de gerenciamento de estoque permitirá aos alunos vivenciar na prática os processos logísticos, promovendo um entendimento mais profundo e significativo. A falta de experiências práticas pode limitar a capacidade dos alunos de se adaptarem rapidamente às exigências do mercado de trabalho. Ao desenvolver este sistema, buscamos equipar os alunos com habilidades práticas essenciais, preparando-os melhor para enfrentar os desafios reais na indústria. Alinhado à missão do SENAI de formar profissionais altamente qualificados, este projeto não apenas beneficia os alunos, mas também contribui para o fortalecimento do setor industrial. Ao preparar melhor os alunos para suas carreiras, esperamos impactar positivamente as empresas que os contratarão, promovendo eficiência e inovação no setor.</w:t>
      </w:r>
    </w:p>
    <w:sectPr w:rsidR="00836317" w:rsidRPr="0032165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Ilana Lopes Matias" w:date="2024-09-26T12:11:00Z" w:initials="IM">
    <w:p w14:paraId="1C907B13" w14:textId="77777777" w:rsidR="00EE3FDA" w:rsidRDefault="00EE3FDA" w:rsidP="00EE3FDA">
      <w:pPr>
        <w:pStyle w:val="Textodecomentrio"/>
      </w:pPr>
      <w:r>
        <w:rPr>
          <w:rStyle w:val="Refdecomentrio"/>
        </w:rPr>
        <w:annotationRef/>
      </w:r>
      <w:r>
        <w:t>Perfeito! Problema identificado!</w:t>
      </w:r>
      <w:r>
        <w:br/>
        <w:t>Agora tem que fazer a pergunta problema, por exemplo: "Como aperfeiçoar a aprendizagem dos alunos do curso de Auxiliar de Produção na unidade curricular Processos Logísticos através de um sistema?" / "Como um sistema pode contribuir para a aprimorar a aprendizagem dos alunos do curso...?"</w:t>
      </w:r>
    </w:p>
  </w:comment>
  <w:comment w:id="4" w:author="Ilana Lopes Matias" w:date="2024-09-26T12:29:00Z" w:initials="IM">
    <w:p w14:paraId="0563C76C" w14:textId="02B1E8BC" w:rsidR="00C93904" w:rsidRDefault="00C93904" w:rsidP="00827089">
      <w:pPr>
        <w:pStyle w:val="Textodecomentrio"/>
      </w:pPr>
      <w:r>
        <w:rPr>
          <w:rStyle w:val="Refdecomentrio"/>
        </w:rPr>
        <w:annotationRef/>
      </w:r>
      <w:r>
        <w:t xml:space="preserve">O objetivo geral é suficiente apenas com essa frase, mas é necessário complementar um pouco mais. </w:t>
      </w:r>
      <w:r>
        <w:br/>
        <w:t>O curso é Auxiliar de Linha de Produção ou Logística? Se atentar aos termos corretos.</w:t>
      </w:r>
    </w:p>
  </w:comment>
  <w:comment w:id="5" w:author="Ilana Lopes Matias" w:date="2024-09-26T12:28:00Z" w:initials="IM">
    <w:p w14:paraId="16042571" w14:textId="20191DB4" w:rsidR="00CC7018" w:rsidRDefault="00CC7018" w:rsidP="000F09C0">
      <w:pPr>
        <w:pStyle w:val="Textodecomentrio"/>
      </w:pPr>
      <w:r>
        <w:rPr>
          <w:rStyle w:val="Refdecomentrio"/>
        </w:rPr>
        <w:annotationRef/>
      </w:r>
      <w:r>
        <w:t>Esse trecho pode ser utilizado como parte do desenvolvimento.</w:t>
      </w:r>
    </w:p>
  </w:comment>
  <w:comment w:id="8" w:author="Ilana Lopes Matias" w:date="2024-09-26T14:19:00Z" w:initials="ILM">
    <w:p w14:paraId="7EF2DAFF" w14:textId="77777777" w:rsidR="007D2418" w:rsidRDefault="007D2418" w:rsidP="007D2418">
      <w:pPr>
        <w:pStyle w:val="Textodecomentrio"/>
      </w:pPr>
      <w:r>
        <w:rPr>
          <w:rStyle w:val="Refdecomentrio"/>
        </w:rPr>
        <w:annotationRef/>
      </w:r>
      <w:r>
        <w:t>A primeira vez que a sigla aparecer no texto, é necessário colocar seu significado.</w:t>
      </w:r>
    </w:p>
  </w:comment>
  <w:comment w:id="7" w:author="Ilana Lopes Matias" w:date="2024-09-26T14:19:00Z" w:initials="ILM">
    <w:p w14:paraId="45C86278" w14:textId="77777777" w:rsidR="007D2418" w:rsidRDefault="007D2418" w:rsidP="007D2418">
      <w:pPr>
        <w:pStyle w:val="Textodecomentrio"/>
      </w:pPr>
      <w:r>
        <w:rPr>
          <w:rStyle w:val="Refdecomentrio"/>
        </w:rPr>
        <w:annotationRef/>
      </w:r>
      <w:r>
        <w:t>Esse trecho pode ser inserido na justificativa.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907B13" w15:done="0"/>
  <w15:commentEx w15:paraId="0563C76C" w15:done="0"/>
  <w15:commentEx w15:paraId="16042571" w15:done="0"/>
  <w15:commentEx w15:paraId="7EF2DAFF" w15:done="0"/>
  <w15:commentEx w15:paraId="45C862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C1F7DEC" w16cex:dateUtc="2024-09-26T15:08:00Z"/>
  <w16cex:commentExtensible w16cex:durableId="68ACA940" w16cex:dateUtc="2024-09-26T15:11:00Z"/>
  <w16cex:commentExtensible w16cex:durableId="37C0946D" w16cex:dateUtc="2024-09-26T17:19:00Z"/>
  <w16cex:commentExtensible w16cex:durableId="77C49ACF" w16cex:dateUtc="2024-09-26T17:19:00Z"/>
  <w16cex:commentExtensible w16cex:durableId="26721282" w16cex:dateUtc="2024-09-26T15:29:00Z"/>
  <w16cex:commentExtensible w16cex:durableId="1579BD55" w16cex:dateUtc="2024-09-26T15:28:00Z"/>
  <w16cex:commentExtensible w16cex:durableId="5FE93860" w16cex:dateUtc="2024-09-26T17:08:00Z"/>
  <w16cex:commentExtensible w16cex:durableId="49DDFB5E" w16cex:dateUtc="2024-09-26T17:08:00Z"/>
  <w16cex:commentExtensible w16cex:durableId="63D21373" w16cex:dateUtc="2024-09-26T17:10:00Z"/>
  <w16cex:commentExtensible w16cex:durableId="65693663" w16cex:dateUtc="2024-09-26T15:23:00Z"/>
  <w16cex:commentExtensible w16cex:durableId="2F359F9C" w16cex:dateUtc="2024-09-26T15:24:00Z"/>
  <w16cex:commentExtensible w16cex:durableId="0C212D68" w16cex:dateUtc="2024-09-26T1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907B13" w16cid:durableId="2AA000CC"/>
  <w16cid:commentId w16cid:paraId="0563C76C" w16cid:durableId="26721282"/>
  <w16cid:commentId w16cid:paraId="16042571" w16cid:durableId="1579BD55"/>
  <w16cid:commentId w16cid:paraId="7EF2DAFF" w16cid:durableId="37C0946D"/>
  <w16cid:commentId w16cid:paraId="45C86278" w16cid:durableId="77C49A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56A0B"/>
    <w:multiLevelType w:val="multilevel"/>
    <w:tmpl w:val="F28C6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C02ABD"/>
    <w:multiLevelType w:val="multilevel"/>
    <w:tmpl w:val="89366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lana Lopes Matias">
    <w15:presenceInfo w15:providerId="AD" w15:userId="S::ilana.matias@sp.senai.br::36702a1d-6b60-4caf-971b-e188051d63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C21"/>
    <w:rsid w:val="00085F0C"/>
    <w:rsid w:val="00321656"/>
    <w:rsid w:val="00363D53"/>
    <w:rsid w:val="006D6C21"/>
    <w:rsid w:val="007D2418"/>
    <w:rsid w:val="00836317"/>
    <w:rsid w:val="008D1BC4"/>
    <w:rsid w:val="009E0F64"/>
    <w:rsid w:val="00A233B1"/>
    <w:rsid w:val="00C93904"/>
    <w:rsid w:val="00CC7018"/>
    <w:rsid w:val="00D70224"/>
    <w:rsid w:val="00DA107C"/>
    <w:rsid w:val="00EB1DD2"/>
    <w:rsid w:val="00ED273E"/>
    <w:rsid w:val="00EE3FDA"/>
    <w:rsid w:val="00F13A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A178"/>
  <w15:chartTrackingRefBased/>
  <w15:docId w15:val="{60F68884-CA34-498F-AB1E-17D973A21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6D6C2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Reviso">
    <w:name w:val="Revision"/>
    <w:hidden/>
    <w:uiPriority w:val="99"/>
    <w:semiHidden/>
    <w:rsid w:val="00363D53"/>
    <w:pPr>
      <w:spacing w:after="0" w:line="240" w:lineRule="auto"/>
    </w:pPr>
  </w:style>
  <w:style w:type="character" w:styleId="Refdecomentrio">
    <w:name w:val="annotation reference"/>
    <w:basedOn w:val="Fontepargpadro"/>
    <w:uiPriority w:val="99"/>
    <w:semiHidden/>
    <w:unhideWhenUsed/>
    <w:rsid w:val="00363D53"/>
    <w:rPr>
      <w:sz w:val="16"/>
      <w:szCs w:val="16"/>
    </w:rPr>
  </w:style>
  <w:style w:type="paragraph" w:styleId="Textodecomentrio">
    <w:name w:val="annotation text"/>
    <w:basedOn w:val="Normal"/>
    <w:link w:val="TextodecomentrioChar"/>
    <w:uiPriority w:val="99"/>
    <w:unhideWhenUsed/>
    <w:rsid w:val="00363D53"/>
    <w:pPr>
      <w:spacing w:line="240" w:lineRule="auto"/>
    </w:pPr>
    <w:rPr>
      <w:sz w:val="20"/>
      <w:szCs w:val="20"/>
    </w:rPr>
  </w:style>
  <w:style w:type="character" w:customStyle="1" w:styleId="TextodecomentrioChar">
    <w:name w:val="Texto de comentário Char"/>
    <w:basedOn w:val="Fontepargpadro"/>
    <w:link w:val="Textodecomentrio"/>
    <w:uiPriority w:val="99"/>
    <w:rsid w:val="00363D53"/>
    <w:rPr>
      <w:sz w:val="20"/>
      <w:szCs w:val="20"/>
    </w:rPr>
  </w:style>
  <w:style w:type="paragraph" w:styleId="Assuntodocomentrio">
    <w:name w:val="annotation subject"/>
    <w:basedOn w:val="Textodecomentrio"/>
    <w:next w:val="Textodecomentrio"/>
    <w:link w:val="AssuntodocomentrioChar"/>
    <w:uiPriority w:val="99"/>
    <w:semiHidden/>
    <w:unhideWhenUsed/>
    <w:rsid w:val="00363D53"/>
    <w:rPr>
      <w:b/>
      <w:bCs/>
    </w:rPr>
  </w:style>
  <w:style w:type="character" w:customStyle="1" w:styleId="AssuntodocomentrioChar">
    <w:name w:val="Assunto do comentário Char"/>
    <w:basedOn w:val="TextodecomentrioChar"/>
    <w:link w:val="Assuntodocomentrio"/>
    <w:uiPriority w:val="99"/>
    <w:semiHidden/>
    <w:rsid w:val="00363D53"/>
    <w:rPr>
      <w:b/>
      <w:bCs/>
      <w:sz w:val="20"/>
      <w:szCs w:val="20"/>
    </w:rPr>
  </w:style>
  <w:style w:type="paragraph" w:styleId="Textodebalo">
    <w:name w:val="Balloon Text"/>
    <w:basedOn w:val="Normal"/>
    <w:link w:val="TextodebaloChar"/>
    <w:uiPriority w:val="99"/>
    <w:semiHidden/>
    <w:unhideWhenUsed/>
    <w:rsid w:val="00EE3FD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E3FDA"/>
    <w:rPr>
      <w:rFonts w:ascii="Segoe UI" w:hAnsi="Segoe UI" w:cs="Segoe UI"/>
      <w:sz w:val="18"/>
      <w:szCs w:val="18"/>
    </w:rPr>
  </w:style>
  <w:style w:type="character" w:styleId="Forte">
    <w:name w:val="Strong"/>
    <w:basedOn w:val="Fontepargpadro"/>
    <w:uiPriority w:val="22"/>
    <w:qFormat/>
    <w:rsid w:val="00EE3FDA"/>
    <w:rPr>
      <w:b/>
      <w:bCs/>
    </w:rPr>
  </w:style>
  <w:style w:type="character" w:customStyle="1" w:styleId="overflow-hidden">
    <w:name w:val="overflow-hidden"/>
    <w:basedOn w:val="Fontepargpadro"/>
    <w:rsid w:val="00ED2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247409">
      <w:bodyDiv w:val="1"/>
      <w:marLeft w:val="0"/>
      <w:marRight w:val="0"/>
      <w:marTop w:val="0"/>
      <w:marBottom w:val="0"/>
      <w:divBdr>
        <w:top w:val="none" w:sz="0" w:space="0" w:color="auto"/>
        <w:left w:val="none" w:sz="0" w:space="0" w:color="auto"/>
        <w:bottom w:val="none" w:sz="0" w:space="0" w:color="auto"/>
        <w:right w:val="none" w:sz="0" w:space="0" w:color="auto"/>
      </w:divBdr>
    </w:div>
    <w:div w:id="440954012">
      <w:bodyDiv w:val="1"/>
      <w:marLeft w:val="0"/>
      <w:marRight w:val="0"/>
      <w:marTop w:val="0"/>
      <w:marBottom w:val="0"/>
      <w:divBdr>
        <w:top w:val="none" w:sz="0" w:space="0" w:color="auto"/>
        <w:left w:val="none" w:sz="0" w:space="0" w:color="auto"/>
        <w:bottom w:val="none" w:sz="0" w:space="0" w:color="auto"/>
        <w:right w:val="none" w:sz="0" w:space="0" w:color="auto"/>
      </w:divBdr>
    </w:div>
    <w:div w:id="1696149148">
      <w:bodyDiv w:val="1"/>
      <w:marLeft w:val="0"/>
      <w:marRight w:val="0"/>
      <w:marTop w:val="0"/>
      <w:marBottom w:val="0"/>
      <w:divBdr>
        <w:top w:val="none" w:sz="0" w:space="0" w:color="auto"/>
        <w:left w:val="none" w:sz="0" w:space="0" w:color="auto"/>
        <w:bottom w:val="none" w:sz="0" w:space="0" w:color="auto"/>
        <w:right w:val="none" w:sz="0" w:space="0" w:color="auto"/>
      </w:divBdr>
    </w:div>
    <w:div w:id="1903589853">
      <w:bodyDiv w:val="1"/>
      <w:marLeft w:val="0"/>
      <w:marRight w:val="0"/>
      <w:marTop w:val="0"/>
      <w:marBottom w:val="0"/>
      <w:divBdr>
        <w:top w:val="none" w:sz="0" w:space="0" w:color="auto"/>
        <w:left w:val="none" w:sz="0" w:space="0" w:color="auto"/>
        <w:bottom w:val="none" w:sz="0" w:space="0" w:color="auto"/>
        <w:right w:val="none" w:sz="0" w:space="0" w:color="auto"/>
      </w:divBdr>
      <w:divsChild>
        <w:div w:id="612706582">
          <w:marLeft w:val="0"/>
          <w:marRight w:val="0"/>
          <w:marTop w:val="0"/>
          <w:marBottom w:val="0"/>
          <w:divBdr>
            <w:top w:val="none" w:sz="0" w:space="0" w:color="auto"/>
            <w:left w:val="none" w:sz="0" w:space="0" w:color="auto"/>
            <w:bottom w:val="none" w:sz="0" w:space="0" w:color="auto"/>
            <w:right w:val="none" w:sz="0" w:space="0" w:color="auto"/>
          </w:divBdr>
          <w:divsChild>
            <w:div w:id="1586456441">
              <w:marLeft w:val="0"/>
              <w:marRight w:val="0"/>
              <w:marTop w:val="0"/>
              <w:marBottom w:val="0"/>
              <w:divBdr>
                <w:top w:val="none" w:sz="0" w:space="0" w:color="auto"/>
                <w:left w:val="none" w:sz="0" w:space="0" w:color="auto"/>
                <w:bottom w:val="none" w:sz="0" w:space="0" w:color="auto"/>
                <w:right w:val="none" w:sz="0" w:space="0" w:color="auto"/>
              </w:divBdr>
              <w:divsChild>
                <w:div w:id="1479765302">
                  <w:marLeft w:val="0"/>
                  <w:marRight w:val="0"/>
                  <w:marTop w:val="0"/>
                  <w:marBottom w:val="0"/>
                  <w:divBdr>
                    <w:top w:val="none" w:sz="0" w:space="0" w:color="auto"/>
                    <w:left w:val="none" w:sz="0" w:space="0" w:color="auto"/>
                    <w:bottom w:val="none" w:sz="0" w:space="0" w:color="auto"/>
                    <w:right w:val="none" w:sz="0" w:space="0" w:color="auto"/>
                  </w:divBdr>
                  <w:divsChild>
                    <w:div w:id="15910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09719">
          <w:marLeft w:val="0"/>
          <w:marRight w:val="0"/>
          <w:marTop w:val="0"/>
          <w:marBottom w:val="0"/>
          <w:divBdr>
            <w:top w:val="none" w:sz="0" w:space="0" w:color="auto"/>
            <w:left w:val="none" w:sz="0" w:space="0" w:color="auto"/>
            <w:bottom w:val="none" w:sz="0" w:space="0" w:color="auto"/>
            <w:right w:val="none" w:sz="0" w:space="0" w:color="auto"/>
          </w:divBdr>
          <w:divsChild>
            <w:div w:id="60257164">
              <w:marLeft w:val="0"/>
              <w:marRight w:val="0"/>
              <w:marTop w:val="0"/>
              <w:marBottom w:val="0"/>
              <w:divBdr>
                <w:top w:val="none" w:sz="0" w:space="0" w:color="auto"/>
                <w:left w:val="none" w:sz="0" w:space="0" w:color="auto"/>
                <w:bottom w:val="none" w:sz="0" w:space="0" w:color="auto"/>
                <w:right w:val="none" w:sz="0" w:space="0" w:color="auto"/>
              </w:divBdr>
              <w:divsChild>
                <w:div w:id="941185367">
                  <w:marLeft w:val="0"/>
                  <w:marRight w:val="0"/>
                  <w:marTop w:val="0"/>
                  <w:marBottom w:val="0"/>
                  <w:divBdr>
                    <w:top w:val="none" w:sz="0" w:space="0" w:color="auto"/>
                    <w:left w:val="none" w:sz="0" w:space="0" w:color="auto"/>
                    <w:bottom w:val="none" w:sz="0" w:space="0" w:color="auto"/>
                    <w:right w:val="none" w:sz="0" w:space="0" w:color="auto"/>
                  </w:divBdr>
                  <w:divsChild>
                    <w:div w:id="14523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957</Words>
  <Characters>5170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2024-09-26T20:02:00Z</dcterms:created>
  <dcterms:modified xsi:type="dcterms:W3CDTF">2024-09-26T20:02:00Z</dcterms:modified>
</cp:coreProperties>
</file>